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6577" w14:textId="7636958A" w:rsidR="000E33BA" w:rsidRDefault="00FD4215" w:rsidP="00C40598">
      <w:pPr>
        <w:rPr>
          <w:b/>
          <w:bCs/>
        </w:rPr>
      </w:pPr>
      <w:r>
        <w:rPr>
          <w:b/>
          <w:bCs/>
        </w:rPr>
        <w:t>Database Name : TATDB</w:t>
      </w:r>
      <w:r w:rsidR="00AA1F1E">
        <w:rPr>
          <w:b/>
          <w:bCs/>
        </w:rPr>
        <w:tab/>
      </w:r>
    </w:p>
    <w:p w14:paraId="5622D4BF" w14:textId="114883AC" w:rsidR="00AA1F1E" w:rsidRDefault="00AA1F1E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745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4295"/>
      </w:tblGrid>
      <w:tr w:rsidR="00784AD4" w14:paraId="40F0B036" w14:textId="77777777" w:rsidTr="00784AD4">
        <w:tc>
          <w:tcPr>
            <w:tcW w:w="1709" w:type="dxa"/>
          </w:tcPr>
          <w:p w14:paraId="1BA90708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3E7F8FF4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95" w:type="dxa"/>
          </w:tcPr>
          <w:p w14:paraId="3EC25982" w14:textId="77777777" w:rsidR="00784AD4" w:rsidRPr="00AA1F1E" w:rsidRDefault="00784AD4" w:rsidP="00784AD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784AD4" w14:paraId="7B63D9B4" w14:textId="77777777" w:rsidTr="00784AD4">
        <w:tc>
          <w:tcPr>
            <w:tcW w:w="1709" w:type="dxa"/>
          </w:tcPr>
          <w:p w14:paraId="6CA4D53E" w14:textId="77777777" w:rsidR="00784AD4" w:rsidRDefault="00784AD4" w:rsidP="00784AD4">
            <w:r>
              <w:t>userName</w:t>
            </w:r>
          </w:p>
        </w:tc>
        <w:tc>
          <w:tcPr>
            <w:tcW w:w="1731" w:type="dxa"/>
          </w:tcPr>
          <w:p w14:paraId="0A958C42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263286A3" w14:textId="77777777" w:rsidR="00784AD4" w:rsidRDefault="00784AD4" w:rsidP="00784AD4">
            <w:r>
              <w:t xml:space="preserve">User name </w:t>
            </w:r>
          </w:p>
        </w:tc>
      </w:tr>
      <w:tr w:rsidR="00784AD4" w14:paraId="083B5957" w14:textId="77777777" w:rsidTr="00784AD4">
        <w:tc>
          <w:tcPr>
            <w:tcW w:w="1709" w:type="dxa"/>
          </w:tcPr>
          <w:p w14:paraId="40A3BAF6" w14:textId="77777777" w:rsidR="00784AD4" w:rsidRDefault="00784AD4" w:rsidP="00784AD4">
            <w:r>
              <w:t>password</w:t>
            </w:r>
          </w:p>
        </w:tc>
        <w:tc>
          <w:tcPr>
            <w:tcW w:w="1731" w:type="dxa"/>
          </w:tcPr>
          <w:p w14:paraId="644850D9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45527ABC" w14:textId="77777777" w:rsidR="00784AD4" w:rsidRDefault="00784AD4" w:rsidP="00784AD4">
            <w:r>
              <w:t>password</w:t>
            </w:r>
          </w:p>
        </w:tc>
      </w:tr>
      <w:tr w:rsidR="00784AD4" w14:paraId="012ACE2E" w14:textId="77777777" w:rsidTr="00784AD4">
        <w:tc>
          <w:tcPr>
            <w:tcW w:w="1709" w:type="dxa"/>
          </w:tcPr>
          <w:p w14:paraId="67DF0651" w14:textId="77777777" w:rsidR="00784AD4" w:rsidRDefault="00784AD4" w:rsidP="00784AD4">
            <w:r>
              <w:t>status</w:t>
            </w:r>
          </w:p>
        </w:tc>
        <w:tc>
          <w:tcPr>
            <w:tcW w:w="1731" w:type="dxa"/>
          </w:tcPr>
          <w:p w14:paraId="7202359A" w14:textId="77777777" w:rsidR="00784AD4" w:rsidRDefault="00784AD4" w:rsidP="00784AD4">
            <w:r>
              <w:t>String</w:t>
            </w:r>
          </w:p>
        </w:tc>
        <w:tc>
          <w:tcPr>
            <w:tcW w:w="4295" w:type="dxa"/>
          </w:tcPr>
          <w:p w14:paraId="59CF4F87" w14:textId="77777777" w:rsidR="00784AD4" w:rsidRDefault="00784AD4" w:rsidP="00784AD4">
            <w:r>
              <w:t>This will indicate whether the user is active or not</w:t>
            </w:r>
          </w:p>
        </w:tc>
      </w:tr>
      <w:tr w:rsidR="00784AD4" w14:paraId="166BE36B" w14:textId="77777777" w:rsidTr="00784AD4">
        <w:tc>
          <w:tcPr>
            <w:tcW w:w="1709" w:type="dxa"/>
          </w:tcPr>
          <w:p w14:paraId="62346FE9" w14:textId="77777777" w:rsidR="00784AD4" w:rsidRDefault="00784AD4" w:rsidP="00784AD4">
            <w:r>
              <w:t>accessLevel</w:t>
            </w:r>
          </w:p>
        </w:tc>
        <w:tc>
          <w:tcPr>
            <w:tcW w:w="1731" w:type="dxa"/>
          </w:tcPr>
          <w:p w14:paraId="10B61624" w14:textId="727FC0E5" w:rsidR="00784AD4" w:rsidRDefault="00742366" w:rsidP="00784AD4">
            <w:r>
              <w:t>Number</w:t>
            </w:r>
          </w:p>
        </w:tc>
        <w:tc>
          <w:tcPr>
            <w:tcW w:w="4295" w:type="dxa"/>
          </w:tcPr>
          <w:p w14:paraId="347C0F83" w14:textId="77777777" w:rsidR="00784AD4" w:rsidRDefault="00784AD4" w:rsidP="00784AD4">
            <w:r>
              <w:t>This is to differentiate candidate user and the admin user, can respectively  have 1 and 2 as its values.</w:t>
            </w:r>
          </w:p>
        </w:tc>
      </w:tr>
      <w:tr w:rsidR="00742366" w14:paraId="68CD403E" w14:textId="77777777" w:rsidTr="00784AD4">
        <w:tc>
          <w:tcPr>
            <w:tcW w:w="1709" w:type="dxa"/>
          </w:tcPr>
          <w:p w14:paraId="6F8A7F6B" w14:textId="40066968" w:rsidR="00742366" w:rsidRDefault="00742366" w:rsidP="00742366">
            <w:r>
              <w:t>QuizNumber</w:t>
            </w:r>
          </w:p>
        </w:tc>
        <w:tc>
          <w:tcPr>
            <w:tcW w:w="1731" w:type="dxa"/>
          </w:tcPr>
          <w:p w14:paraId="2F472C73" w14:textId="5AD0AB72" w:rsidR="00742366" w:rsidRDefault="00742366" w:rsidP="00742366">
            <w:r>
              <w:t>Number</w:t>
            </w:r>
          </w:p>
        </w:tc>
        <w:tc>
          <w:tcPr>
            <w:tcW w:w="4295" w:type="dxa"/>
          </w:tcPr>
          <w:p w14:paraId="588105ED" w14:textId="1D0162E7" w:rsidR="00742366" w:rsidRDefault="00227868" w:rsidP="00742366">
            <w:r>
              <w:t>This would identify the quiz number</w:t>
            </w:r>
          </w:p>
        </w:tc>
      </w:tr>
      <w:tr w:rsidR="00742366" w14:paraId="7B80574C" w14:textId="77777777" w:rsidTr="00784AD4">
        <w:tc>
          <w:tcPr>
            <w:tcW w:w="1709" w:type="dxa"/>
          </w:tcPr>
          <w:p w14:paraId="25D70653" w14:textId="0B599700" w:rsidR="00742366" w:rsidRDefault="00742366" w:rsidP="00742366">
            <w:r>
              <w:t>CreatedBy</w:t>
            </w:r>
          </w:p>
        </w:tc>
        <w:tc>
          <w:tcPr>
            <w:tcW w:w="1731" w:type="dxa"/>
          </w:tcPr>
          <w:p w14:paraId="451A6E67" w14:textId="1B15D826" w:rsidR="00742366" w:rsidRDefault="00742366" w:rsidP="00742366">
            <w:r>
              <w:t>String</w:t>
            </w:r>
          </w:p>
        </w:tc>
        <w:tc>
          <w:tcPr>
            <w:tcW w:w="4295" w:type="dxa"/>
          </w:tcPr>
          <w:p w14:paraId="220A2D80" w14:textId="77777777" w:rsidR="00742366" w:rsidRDefault="00742366" w:rsidP="00742366"/>
        </w:tc>
      </w:tr>
      <w:tr w:rsidR="00742366" w14:paraId="69CD7ED8" w14:textId="77777777" w:rsidTr="00784AD4">
        <w:tc>
          <w:tcPr>
            <w:tcW w:w="1709" w:type="dxa"/>
          </w:tcPr>
          <w:p w14:paraId="217D0C48" w14:textId="21215394" w:rsidR="00742366" w:rsidRDefault="00742366" w:rsidP="00742366">
            <w:r>
              <w:t>CreatedDate</w:t>
            </w:r>
          </w:p>
        </w:tc>
        <w:tc>
          <w:tcPr>
            <w:tcW w:w="1731" w:type="dxa"/>
          </w:tcPr>
          <w:p w14:paraId="554CF115" w14:textId="4B018EDD" w:rsidR="00742366" w:rsidRDefault="00742366" w:rsidP="00742366">
            <w:r>
              <w:t>Date</w:t>
            </w:r>
          </w:p>
        </w:tc>
        <w:tc>
          <w:tcPr>
            <w:tcW w:w="4295" w:type="dxa"/>
          </w:tcPr>
          <w:p w14:paraId="03C9A50C" w14:textId="77777777" w:rsidR="00742366" w:rsidRDefault="00742366" w:rsidP="00742366"/>
        </w:tc>
      </w:tr>
      <w:tr w:rsidR="00742366" w14:paraId="765C19C8" w14:textId="77777777" w:rsidTr="00784AD4">
        <w:tc>
          <w:tcPr>
            <w:tcW w:w="1709" w:type="dxa"/>
          </w:tcPr>
          <w:p w14:paraId="16B0D97D" w14:textId="2BE10D9F" w:rsidR="00742366" w:rsidRDefault="00742366" w:rsidP="00742366">
            <w:r>
              <w:t>UpdatedBy</w:t>
            </w:r>
          </w:p>
        </w:tc>
        <w:tc>
          <w:tcPr>
            <w:tcW w:w="1731" w:type="dxa"/>
          </w:tcPr>
          <w:p w14:paraId="19945280" w14:textId="394BBA5A" w:rsidR="00742366" w:rsidRDefault="00742366" w:rsidP="00742366">
            <w:r>
              <w:t>String</w:t>
            </w:r>
          </w:p>
        </w:tc>
        <w:tc>
          <w:tcPr>
            <w:tcW w:w="4295" w:type="dxa"/>
          </w:tcPr>
          <w:p w14:paraId="6A2DB3EA" w14:textId="77777777" w:rsidR="00742366" w:rsidRDefault="00742366" w:rsidP="00742366"/>
        </w:tc>
      </w:tr>
      <w:tr w:rsidR="00742366" w14:paraId="3344A646" w14:textId="77777777" w:rsidTr="00784AD4">
        <w:tc>
          <w:tcPr>
            <w:tcW w:w="1709" w:type="dxa"/>
          </w:tcPr>
          <w:p w14:paraId="7A79E192" w14:textId="118EED73" w:rsidR="00742366" w:rsidRDefault="00742366" w:rsidP="00742366">
            <w:r>
              <w:t>UpdatedDate</w:t>
            </w:r>
          </w:p>
        </w:tc>
        <w:tc>
          <w:tcPr>
            <w:tcW w:w="1731" w:type="dxa"/>
          </w:tcPr>
          <w:p w14:paraId="30CF93FA" w14:textId="399BD68A" w:rsidR="00742366" w:rsidRDefault="00742366" w:rsidP="00742366">
            <w:r>
              <w:t>Date</w:t>
            </w:r>
          </w:p>
        </w:tc>
        <w:tc>
          <w:tcPr>
            <w:tcW w:w="4295" w:type="dxa"/>
          </w:tcPr>
          <w:p w14:paraId="266CB411" w14:textId="77777777" w:rsidR="00742366" w:rsidRDefault="00742366" w:rsidP="00742366"/>
        </w:tc>
      </w:tr>
    </w:tbl>
    <w:p w14:paraId="25F0209F" w14:textId="40313624" w:rsidR="00AA1F1E" w:rsidRDefault="0060670F" w:rsidP="00C40598">
      <w:pPr>
        <w:rPr>
          <w:b/>
          <w:bCs/>
        </w:rPr>
      </w:pPr>
      <w:r>
        <w:rPr>
          <w:b/>
          <w:bCs/>
        </w:rPr>
        <w:t>Collection: U</w:t>
      </w:r>
      <w:r w:rsidRPr="00C40598">
        <w:rPr>
          <w:b/>
          <w:bCs/>
        </w:rPr>
        <w:t>sers</w:t>
      </w:r>
    </w:p>
    <w:p w14:paraId="58DDEF2B" w14:textId="552D3AC8" w:rsidR="00AA1F1E" w:rsidRDefault="00AA1F1E" w:rsidP="00C40598">
      <w:pPr>
        <w:rPr>
          <w:b/>
          <w:bCs/>
        </w:rPr>
      </w:pPr>
    </w:p>
    <w:p w14:paraId="4334F5A7" w14:textId="61C0F031" w:rsidR="00AA1F1E" w:rsidRDefault="00AA1F1E" w:rsidP="00C40598">
      <w:pPr>
        <w:rPr>
          <w:b/>
          <w:bCs/>
        </w:rPr>
      </w:pPr>
    </w:p>
    <w:p w14:paraId="41CB708D" w14:textId="34A9A884" w:rsidR="00AA1F1E" w:rsidRDefault="00AA1F1E" w:rsidP="00C40598">
      <w:pPr>
        <w:rPr>
          <w:b/>
          <w:bCs/>
        </w:rPr>
      </w:pPr>
    </w:p>
    <w:p w14:paraId="6BB29AE1" w14:textId="016A5F48" w:rsidR="00AA1F1E" w:rsidRDefault="00AA1F1E" w:rsidP="00C40598">
      <w:pPr>
        <w:rPr>
          <w:b/>
          <w:bCs/>
        </w:rPr>
      </w:pPr>
    </w:p>
    <w:p w14:paraId="75B9113B" w14:textId="77777777" w:rsidR="00367A67" w:rsidRDefault="00367A67" w:rsidP="00AA1F1E">
      <w:pPr>
        <w:rPr>
          <w:b/>
          <w:bCs/>
        </w:rPr>
      </w:pPr>
    </w:p>
    <w:p w14:paraId="6C84127F" w14:textId="77777777" w:rsidR="0060670F" w:rsidRDefault="0060670F" w:rsidP="00AA1F1E">
      <w:pPr>
        <w:rPr>
          <w:b/>
          <w:bCs/>
        </w:rPr>
      </w:pPr>
    </w:p>
    <w:p w14:paraId="56AFEA65" w14:textId="77777777" w:rsidR="0060670F" w:rsidRDefault="0060670F" w:rsidP="00AA1F1E">
      <w:pPr>
        <w:rPr>
          <w:b/>
          <w:bCs/>
        </w:rPr>
      </w:pPr>
    </w:p>
    <w:p w14:paraId="11C3702B" w14:textId="77777777" w:rsidR="004C5B4B" w:rsidRDefault="004C5B4B" w:rsidP="00AA1F1E">
      <w:pPr>
        <w:rPr>
          <w:b/>
          <w:bCs/>
        </w:rPr>
      </w:pPr>
    </w:p>
    <w:p w14:paraId="1970D78F" w14:textId="77777777" w:rsidR="00B12954" w:rsidRDefault="00B12954" w:rsidP="00AA1F1E">
      <w:pPr>
        <w:rPr>
          <w:b/>
          <w:bCs/>
        </w:rPr>
      </w:pPr>
    </w:p>
    <w:p w14:paraId="3ACAFB9A" w14:textId="77777777" w:rsidR="00B12954" w:rsidRDefault="00B12954" w:rsidP="00AA1F1E">
      <w:pPr>
        <w:rPr>
          <w:b/>
          <w:bCs/>
        </w:rPr>
      </w:pPr>
    </w:p>
    <w:p w14:paraId="6B52AC15" w14:textId="190A4A24" w:rsidR="00AA1F1E" w:rsidRDefault="00AA1F1E" w:rsidP="00AA1F1E">
      <w:pPr>
        <w:rPr>
          <w:b/>
          <w:bCs/>
        </w:rPr>
      </w:pPr>
      <w:r>
        <w:rPr>
          <w:b/>
          <w:bCs/>
        </w:rPr>
        <w:t>Collection: QuestionBank</w:t>
      </w:r>
    </w:p>
    <w:p w14:paraId="729E72A5" w14:textId="77777777" w:rsidR="00983ABF" w:rsidRDefault="00983ABF" w:rsidP="00AA1F1E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7684"/>
        <w:tblW w:w="0" w:type="auto"/>
        <w:tblLook w:val="04A0" w:firstRow="1" w:lastRow="0" w:firstColumn="1" w:lastColumn="0" w:noHBand="0" w:noVBand="1"/>
      </w:tblPr>
      <w:tblGrid>
        <w:gridCol w:w="1718"/>
        <w:gridCol w:w="1731"/>
        <w:gridCol w:w="4286"/>
      </w:tblGrid>
      <w:tr w:rsidR="00AA1F1E" w14:paraId="42C74BEA" w14:textId="77777777" w:rsidTr="00B12954">
        <w:tc>
          <w:tcPr>
            <w:tcW w:w="1718" w:type="dxa"/>
          </w:tcPr>
          <w:p w14:paraId="7CDE1FE3" w14:textId="77777777" w:rsidR="00AA1F1E" w:rsidRPr="00AA1F1E" w:rsidRDefault="00AA1F1E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707A3289" w14:textId="77777777" w:rsidR="00AA1F1E" w:rsidRPr="00AA1F1E" w:rsidRDefault="00AA1F1E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86" w:type="dxa"/>
          </w:tcPr>
          <w:p w14:paraId="1AF1A157" w14:textId="77777777" w:rsidR="00AA1F1E" w:rsidRPr="00AA1F1E" w:rsidRDefault="00AA1F1E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A1F1E" w14:paraId="3C044689" w14:textId="77777777" w:rsidTr="00B12954">
        <w:tc>
          <w:tcPr>
            <w:tcW w:w="1718" w:type="dxa"/>
          </w:tcPr>
          <w:p w14:paraId="72B82A85" w14:textId="0B629B54" w:rsidR="00AA1F1E" w:rsidRDefault="00AA1F1E" w:rsidP="00B12954">
            <w:r>
              <w:t>q</w:t>
            </w:r>
            <w:r w:rsidR="006A01E0">
              <w:t>uestion</w:t>
            </w:r>
            <w:r>
              <w:t>ID</w:t>
            </w:r>
          </w:p>
        </w:tc>
        <w:tc>
          <w:tcPr>
            <w:tcW w:w="1731" w:type="dxa"/>
          </w:tcPr>
          <w:p w14:paraId="1E441A58" w14:textId="7504A807" w:rsidR="00AA1F1E" w:rsidRDefault="00742366" w:rsidP="00B12954">
            <w:r>
              <w:t>Number</w:t>
            </w:r>
          </w:p>
        </w:tc>
        <w:tc>
          <w:tcPr>
            <w:tcW w:w="4286" w:type="dxa"/>
          </w:tcPr>
          <w:p w14:paraId="35B35658" w14:textId="6B90F25A" w:rsidR="00AA1F1E" w:rsidRDefault="00AA1F1E" w:rsidP="00B12954">
            <w:r>
              <w:t>Question ID</w:t>
            </w:r>
            <w:r w:rsidR="00E95AA7">
              <w:t>, uniquely identifies the question</w:t>
            </w:r>
          </w:p>
        </w:tc>
      </w:tr>
      <w:tr w:rsidR="00AA1F1E" w14:paraId="3168EA6C" w14:textId="77777777" w:rsidTr="00B12954">
        <w:tc>
          <w:tcPr>
            <w:tcW w:w="1718" w:type="dxa"/>
          </w:tcPr>
          <w:p w14:paraId="0B12C413" w14:textId="7D46859C" w:rsidR="0083213D" w:rsidRDefault="00603647" w:rsidP="00B12954">
            <w:r>
              <w:t>q</w:t>
            </w:r>
            <w:r w:rsidR="00AA1F1E">
              <w:t>uestion</w:t>
            </w:r>
          </w:p>
        </w:tc>
        <w:tc>
          <w:tcPr>
            <w:tcW w:w="1731" w:type="dxa"/>
          </w:tcPr>
          <w:p w14:paraId="69F8B942" w14:textId="7860F468" w:rsidR="00AA1F1E" w:rsidRDefault="00AA1F1E" w:rsidP="00B12954">
            <w:r>
              <w:t>String</w:t>
            </w:r>
          </w:p>
        </w:tc>
        <w:tc>
          <w:tcPr>
            <w:tcW w:w="4286" w:type="dxa"/>
          </w:tcPr>
          <w:p w14:paraId="05E80733" w14:textId="77777777" w:rsidR="00AA1F1E" w:rsidRDefault="00AA1F1E" w:rsidP="00B12954"/>
        </w:tc>
      </w:tr>
      <w:tr w:rsidR="00AA1F1E" w14:paraId="331E530C" w14:textId="77777777" w:rsidTr="00B12954">
        <w:tc>
          <w:tcPr>
            <w:tcW w:w="1718" w:type="dxa"/>
          </w:tcPr>
          <w:p w14:paraId="20F6023C" w14:textId="01C7F7A5" w:rsidR="00AA1F1E" w:rsidRDefault="00603647" w:rsidP="00B12954">
            <w:r>
              <w:t>s</w:t>
            </w:r>
            <w:r w:rsidR="00AA1F1E">
              <w:t>kill</w:t>
            </w:r>
          </w:p>
        </w:tc>
        <w:tc>
          <w:tcPr>
            <w:tcW w:w="1731" w:type="dxa"/>
          </w:tcPr>
          <w:p w14:paraId="18C078D6" w14:textId="01623B4E" w:rsidR="00AA1F1E" w:rsidRDefault="00AA1F1E" w:rsidP="00B12954">
            <w:r>
              <w:t>String</w:t>
            </w:r>
          </w:p>
        </w:tc>
        <w:tc>
          <w:tcPr>
            <w:tcW w:w="4286" w:type="dxa"/>
          </w:tcPr>
          <w:p w14:paraId="2AE876B2" w14:textId="0B9DAF4C" w:rsidR="00AA1F1E" w:rsidRDefault="00AA1F1E" w:rsidP="00B12954">
            <w:r>
              <w:t xml:space="preserve">By default this will be Java for </w:t>
            </w:r>
            <w:r w:rsidR="00817AC9">
              <w:t>the first iteration</w:t>
            </w:r>
            <w:r>
              <w:t>.</w:t>
            </w:r>
          </w:p>
        </w:tc>
      </w:tr>
      <w:tr w:rsidR="00AA1F1E" w14:paraId="76D03E09" w14:textId="77777777" w:rsidTr="00B12954">
        <w:tc>
          <w:tcPr>
            <w:tcW w:w="1718" w:type="dxa"/>
          </w:tcPr>
          <w:p w14:paraId="2D64B8AB" w14:textId="6A4B974D" w:rsidR="00AA1F1E" w:rsidRDefault="00AA1F1E" w:rsidP="00B12954">
            <w:r>
              <w:t>questionType</w:t>
            </w:r>
          </w:p>
        </w:tc>
        <w:tc>
          <w:tcPr>
            <w:tcW w:w="1731" w:type="dxa"/>
          </w:tcPr>
          <w:p w14:paraId="0C0D52A3" w14:textId="70F8549D" w:rsidR="00AA1F1E" w:rsidRDefault="00AA1F1E" w:rsidP="00B12954">
            <w:r>
              <w:t>String</w:t>
            </w:r>
          </w:p>
        </w:tc>
        <w:tc>
          <w:tcPr>
            <w:tcW w:w="4286" w:type="dxa"/>
          </w:tcPr>
          <w:p w14:paraId="63E74AA6" w14:textId="77777777" w:rsidR="00AA1F1E" w:rsidRDefault="00AA1F1E" w:rsidP="00B12954">
            <w:r>
              <w:t>To display as Multiselect or Single Select</w:t>
            </w:r>
            <w:r w:rsidR="00740AE5">
              <w:t>.</w:t>
            </w:r>
          </w:p>
          <w:p w14:paraId="7627FADF" w14:textId="6BC914F3" w:rsidR="00740AE5" w:rsidRDefault="00740AE5" w:rsidP="00B12954">
            <w:r>
              <w:t>Values: Multi Select, Single Select</w:t>
            </w:r>
          </w:p>
        </w:tc>
      </w:tr>
      <w:tr w:rsidR="00AA1F1E" w14:paraId="60BE39DC" w14:textId="77777777" w:rsidTr="00B12954">
        <w:tc>
          <w:tcPr>
            <w:tcW w:w="1718" w:type="dxa"/>
          </w:tcPr>
          <w:p w14:paraId="1069503D" w14:textId="502795FF" w:rsidR="00AA1F1E" w:rsidRDefault="00E23A68" w:rsidP="00B12954">
            <w:r>
              <w:t>a</w:t>
            </w:r>
            <w:r w:rsidR="00CC757E">
              <w:t>nswer</w:t>
            </w:r>
            <w:r w:rsidR="00BB44CA">
              <w:t>ID</w:t>
            </w:r>
          </w:p>
          <w:p w14:paraId="39C036C7" w14:textId="060783FE" w:rsidR="0083213D" w:rsidRDefault="0083213D" w:rsidP="00B12954"/>
        </w:tc>
        <w:tc>
          <w:tcPr>
            <w:tcW w:w="1731" w:type="dxa"/>
          </w:tcPr>
          <w:p w14:paraId="1E023EF8" w14:textId="2E59CE19" w:rsidR="00AA1F1E" w:rsidRDefault="00742366" w:rsidP="00B12954">
            <w:r>
              <w:t>Number</w:t>
            </w:r>
            <w:r w:rsidR="00800C8C">
              <w:t xml:space="preserve"> </w:t>
            </w:r>
            <w:r w:rsidR="00AA1F1E">
              <w:t xml:space="preserve"> </w:t>
            </w:r>
          </w:p>
        </w:tc>
        <w:tc>
          <w:tcPr>
            <w:tcW w:w="4286" w:type="dxa"/>
          </w:tcPr>
          <w:p w14:paraId="57367F4B" w14:textId="03CC8B76" w:rsidR="00AA1F1E" w:rsidRDefault="0075244E" w:rsidP="00B12954">
            <w:r>
              <w:t xml:space="preserve"> </w:t>
            </w:r>
            <w:r w:rsidR="00A41934">
              <w:t>T</w:t>
            </w:r>
            <w:r>
              <w:t xml:space="preserve">his will hold the </w:t>
            </w:r>
            <w:r w:rsidR="00A41934">
              <w:t xml:space="preserve">correct answer for the question. </w:t>
            </w:r>
            <w:r w:rsidR="00727F9A">
              <w:t>I</w:t>
            </w:r>
            <w:r w:rsidR="00A41934">
              <w:t xml:space="preserve">t will hold comma separated </w:t>
            </w:r>
            <w:r w:rsidR="003353CC">
              <w:t>values in</w:t>
            </w:r>
            <w:r w:rsidR="00727F9A">
              <w:t xml:space="preserve"> case of multiple answers.</w:t>
            </w:r>
          </w:p>
        </w:tc>
      </w:tr>
      <w:tr w:rsidR="00E23A68" w14:paraId="1C2E53C9" w14:textId="77777777" w:rsidTr="00B12954">
        <w:tc>
          <w:tcPr>
            <w:tcW w:w="1718" w:type="dxa"/>
          </w:tcPr>
          <w:p w14:paraId="7FFF485C" w14:textId="76DDFE78" w:rsidR="00E23A68" w:rsidRDefault="00E23A68" w:rsidP="00B12954">
            <w:r>
              <w:t>options</w:t>
            </w:r>
          </w:p>
        </w:tc>
        <w:tc>
          <w:tcPr>
            <w:tcW w:w="1731" w:type="dxa"/>
          </w:tcPr>
          <w:p w14:paraId="7F87E3AF" w14:textId="357B8809" w:rsidR="00E23A68" w:rsidRDefault="0026673B" w:rsidP="00B12954">
            <w:hyperlink w:anchor="Option_table" w:history="1">
              <w:r w:rsidR="00E23A68" w:rsidRPr="00E23A68">
                <w:rPr>
                  <w:rStyle w:val="Hyperlink"/>
                </w:rPr>
                <w:t>option</w:t>
              </w:r>
            </w:hyperlink>
            <w:r w:rsidR="00E23A68">
              <w:t>[</w:t>
            </w:r>
            <w:r w:rsidR="007C2BBB">
              <w:t>]</w:t>
            </w:r>
            <w:r w:rsidR="00771667">
              <w:t xml:space="preserve"> – array object</w:t>
            </w:r>
          </w:p>
        </w:tc>
        <w:tc>
          <w:tcPr>
            <w:tcW w:w="4286" w:type="dxa"/>
          </w:tcPr>
          <w:p w14:paraId="1B36B0EE" w14:textId="73AC571A" w:rsidR="00E23A68" w:rsidRDefault="00A41934" w:rsidP="00B12954">
            <w:r>
              <w:t>This is an array of option objects</w:t>
            </w:r>
          </w:p>
        </w:tc>
      </w:tr>
      <w:tr w:rsidR="0026673B" w14:paraId="282B2F32" w14:textId="77777777" w:rsidTr="00B12954">
        <w:trPr>
          <w:ins w:id="0" w:author="Rajesh Kulkarni" w:date="2020-04-24T12:54:00Z"/>
        </w:trPr>
        <w:tc>
          <w:tcPr>
            <w:tcW w:w="1718" w:type="dxa"/>
          </w:tcPr>
          <w:p w14:paraId="54FFF10C" w14:textId="31EC5826" w:rsidR="0026673B" w:rsidRDefault="0026673B" w:rsidP="0026673B">
            <w:pPr>
              <w:rPr>
                <w:ins w:id="1" w:author="Rajesh Kulkarni" w:date="2020-04-24T12:54:00Z"/>
              </w:rPr>
            </w:pPr>
            <w:ins w:id="2" w:author="Rajesh Kulkarni" w:date="2020-04-24T12:54:00Z">
              <w:r>
                <w:t>JRSS</w:t>
              </w:r>
            </w:ins>
          </w:p>
        </w:tc>
        <w:tc>
          <w:tcPr>
            <w:tcW w:w="1731" w:type="dxa"/>
          </w:tcPr>
          <w:p w14:paraId="79CF3897" w14:textId="26950120" w:rsidR="0026673B" w:rsidRDefault="0026673B" w:rsidP="0026673B">
            <w:pPr>
              <w:rPr>
                <w:ins w:id="3" w:author="Rajesh Kulkarni" w:date="2020-04-24T12:54:00Z"/>
              </w:rPr>
            </w:pPr>
            <w:ins w:id="4" w:author="Rajesh Kulkarni" w:date="2020-04-24T12:54:00Z">
              <w:r>
                <w:t>String</w:t>
              </w:r>
            </w:ins>
          </w:p>
        </w:tc>
        <w:tc>
          <w:tcPr>
            <w:tcW w:w="4286" w:type="dxa"/>
          </w:tcPr>
          <w:p w14:paraId="1DBAF3E4" w14:textId="7F72FB97" w:rsidR="0026673B" w:rsidRDefault="0026673B" w:rsidP="0026673B">
            <w:pPr>
              <w:rPr>
                <w:ins w:id="5" w:author="Rajesh Kulkarni" w:date="2020-04-24T12:54:00Z"/>
              </w:rPr>
            </w:pPr>
            <w:ins w:id="6" w:author="Rajesh Kulkarni" w:date="2020-04-24T12:54:00Z">
              <w:r>
                <w:t>This would be used to fetch questions ba</w:t>
              </w:r>
            </w:ins>
            <w:ins w:id="7" w:author="Rajesh Kulkarni" w:date="2020-04-24T12:55:00Z">
              <w:r>
                <w:t>sed on JRSS matching with Candidate.JRSS</w:t>
              </w:r>
            </w:ins>
            <w:bookmarkStart w:id="8" w:name="_GoBack"/>
            <w:bookmarkEnd w:id="8"/>
          </w:p>
        </w:tc>
      </w:tr>
    </w:tbl>
    <w:p w14:paraId="10D68422" w14:textId="77777777" w:rsidR="00AA1F1E" w:rsidRPr="00C40598" w:rsidRDefault="00AA1F1E" w:rsidP="00AA1F1E">
      <w:pPr>
        <w:rPr>
          <w:b/>
          <w:bCs/>
        </w:rPr>
      </w:pPr>
    </w:p>
    <w:p w14:paraId="392F6C18" w14:textId="21ABED66" w:rsidR="00AA1F1E" w:rsidRDefault="00AA1F1E" w:rsidP="00C40598">
      <w:pPr>
        <w:rPr>
          <w:b/>
          <w:bCs/>
        </w:rPr>
      </w:pPr>
    </w:p>
    <w:p w14:paraId="5BBF26D6" w14:textId="4F41D634" w:rsidR="00CC757E" w:rsidRDefault="00CC757E" w:rsidP="00C40598">
      <w:pPr>
        <w:rPr>
          <w:b/>
          <w:bCs/>
        </w:rPr>
      </w:pPr>
    </w:p>
    <w:p w14:paraId="2BC36966" w14:textId="02AF4619" w:rsidR="00CC757E" w:rsidRDefault="00CC757E" w:rsidP="00C40598">
      <w:pPr>
        <w:rPr>
          <w:b/>
          <w:bCs/>
        </w:rPr>
      </w:pPr>
    </w:p>
    <w:p w14:paraId="1920F0F8" w14:textId="48EBC15F" w:rsidR="00CC757E" w:rsidRDefault="00CC757E" w:rsidP="00C40598">
      <w:pPr>
        <w:rPr>
          <w:b/>
          <w:bCs/>
        </w:rPr>
      </w:pPr>
    </w:p>
    <w:p w14:paraId="025C1D37" w14:textId="7E834493" w:rsidR="00CC757E" w:rsidRDefault="00CC757E" w:rsidP="00C40598">
      <w:pPr>
        <w:rPr>
          <w:b/>
          <w:bCs/>
        </w:rPr>
      </w:pPr>
    </w:p>
    <w:p w14:paraId="4BED27D7" w14:textId="12736C19" w:rsidR="00367A67" w:rsidRDefault="00367A67" w:rsidP="00CC757E">
      <w:pPr>
        <w:rPr>
          <w:b/>
          <w:bCs/>
        </w:rPr>
      </w:pPr>
    </w:p>
    <w:p w14:paraId="20432F7C" w14:textId="77777777" w:rsidR="00BA12D1" w:rsidRDefault="00BA12D1" w:rsidP="00C4059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12214"/>
        <w:tblW w:w="0" w:type="auto"/>
        <w:tblLook w:val="04A0" w:firstRow="1" w:lastRow="0" w:firstColumn="1" w:lastColumn="0" w:noHBand="0" w:noVBand="1"/>
      </w:tblPr>
      <w:tblGrid>
        <w:gridCol w:w="1709"/>
        <w:gridCol w:w="1731"/>
        <w:gridCol w:w="4295"/>
      </w:tblGrid>
      <w:tr w:rsidR="00BA12D1" w14:paraId="71CA110A" w14:textId="77777777" w:rsidTr="00B12954">
        <w:tc>
          <w:tcPr>
            <w:tcW w:w="1709" w:type="dxa"/>
          </w:tcPr>
          <w:p w14:paraId="245DEC59" w14:textId="77777777" w:rsidR="00BA12D1" w:rsidRPr="00AA1F1E" w:rsidRDefault="00BA12D1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1731" w:type="dxa"/>
          </w:tcPr>
          <w:p w14:paraId="4240E594" w14:textId="77777777" w:rsidR="00BA12D1" w:rsidRPr="00AA1F1E" w:rsidRDefault="00BA12D1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4295" w:type="dxa"/>
          </w:tcPr>
          <w:p w14:paraId="4EB43109" w14:textId="77777777" w:rsidR="00BA12D1" w:rsidRPr="00AA1F1E" w:rsidRDefault="00BA12D1" w:rsidP="00B12954">
            <w:pPr>
              <w:rPr>
                <w:b/>
                <w:bCs/>
                <w:highlight w:val="darkGray"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BA12D1" w14:paraId="150819AD" w14:textId="77777777" w:rsidTr="00B12954">
        <w:tc>
          <w:tcPr>
            <w:tcW w:w="1709" w:type="dxa"/>
          </w:tcPr>
          <w:p w14:paraId="6FFCA69D" w14:textId="77777777" w:rsidR="00BA12D1" w:rsidRDefault="00BA12D1" w:rsidP="00B12954">
            <w:r>
              <w:t>optionID</w:t>
            </w:r>
          </w:p>
          <w:p w14:paraId="4A90CA26" w14:textId="77777777" w:rsidR="00BA12D1" w:rsidRDefault="00BA12D1" w:rsidP="00B12954"/>
        </w:tc>
        <w:tc>
          <w:tcPr>
            <w:tcW w:w="1731" w:type="dxa"/>
          </w:tcPr>
          <w:p w14:paraId="2FA7EA0C" w14:textId="472CEA44" w:rsidR="00BA12D1" w:rsidRDefault="00742366" w:rsidP="00B12954">
            <w:r>
              <w:t>Number</w:t>
            </w:r>
          </w:p>
        </w:tc>
        <w:tc>
          <w:tcPr>
            <w:tcW w:w="4295" w:type="dxa"/>
          </w:tcPr>
          <w:p w14:paraId="57CAAAD2" w14:textId="77777777" w:rsidR="00BA12D1" w:rsidRDefault="00BA12D1" w:rsidP="00B12954">
            <w:r>
              <w:t>uniquely identifies the answer</w:t>
            </w:r>
          </w:p>
        </w:tc>
      </w:tr>
      <w:tr w:rsidR="00BA12D1" w14:paraId="232725D1" w14:textId="77777777" w:rsidTr="00B12954">
        <w:tc>
          <w:tcPr>
            <w:tcW w:w="1709" w:type="dxa"/>
          </w:tcPr>
          <w:p w14:paraId="72CDBE16" w14:textId="77777777" w:rsidR="00BA12D1" w:rsidRDefault="00BA12D1" w:rsidP="00B12954">
            <w:r>
              <w:t>option</w:t>
            </w:r>
          </w:p>
        </w:tc>
        <w:tc>
          <w:tcPr>
            <w:tcW w:w="1731" w:type="dxa"/>
          </w:tcPr>
          <w:p w14:paraId="5A0253B1" w14:textId="77777777" w:rsidR="00BA12D1" w:rsidRDefault="00BA12D1" w:rsidP="00B12954">
            <w:r>
              <w:t>String</w:t>
            </w:r>
          </w:p>
        </w:tc>
        <w:tc>
          <w:tcPr>
            <w:tcW w:w="4295" w:type="dxa"/>
          </w:tcPr>
          <w:p w14:paraId="26519754" w14:textId="77777777" w:rsidR="00BA12D1" w:rsidRDefault="00BA12D1" w:rsidP="00B12954">
            <w:r>
              <w:t>Option description</w:t>
            </w:r>
          </w:p>
        </w:tc>
      </w:tr>
    </w:tbl>
    <w:p w14:paraId="6DA9176D" w14:textId="5134CD08" w:rsidR="00CC757E" w:rsidRDefault="00CC757E" w:rsidP="00C40598">
      <w:pPr>
        <w:rPr>
          <w:b/>
          <w:bCs/>
        </w:rPr>
      </w:pPr>
      <w:r>
        <w:rPr>
          <w:b/>
          <w:bCs/>
        </w:rPr>
        <w:t xml:space="preserve">Collection: </w:t>
      </w:r>
      <w:bookmarkStart w:id="9" w:name="Option_table"/>
      <w:r w:rsidR="0059296F" w:rsidRPr="00A41934">
        <w:rPr>
          <w:b/>
          <w:bCs/>
        </w:rPr>
        <w:t>Option</w:t>
      </w:r>
      <w:r w:rsidRPr="00A41934">
        <w:rPr>
          <w:b/>
          <w:bCs/>
        </w:rPr>
        <w:t xml:space="preserve"> </w:t>
      </w:r>
      <w:bookmarkEnd w:id="9"/>
    </w:p>
    <w:p w14:paraId="51068445" w14:textId="020D1FBD" w:rsidR="00CC757E" w:rsidRDefault="00CC757E" w:rsidP="00C40598">
      <w:pPr>
        <w:rPr>
          <w:b/>
          <w:bCs/>
        </w:rPr>
      </w:pPr>
    </w:p>
    <w:p w14:paraId="4C8752E0" w14:textId="77777777" w:rsidR="00CC757E" w:rsidRDefault="00CC757E" w:rsidP="00C40598">
      <w:pPr>
        <w:rPr>
          <w:b/>
          <w:bCs/>
        </w:rPr>
      </w:pPr>
    </w:p>
    <w:p w14:paraId="09EE66B2" w14:textId="19E65F28" w:rsidR="00CC757E" w:rsidRDefault="00CC757E" w:rsidP="00C40598">
      <w:pPr>
        <w:rPr>
          <w:b/>
          <w:bCs/>
        </w:rPr>
      </w:pPr>
    </w:p>
    <w:p w14:paraId="35DD469E" w14:textId="31D8C507" w:rsidR="00CC757E" w:rsidRDefault="00CC757E" w:rsidP="00C40598">
      <w:pPr>
        <w:rPr>
          <w:b/>
          <w:bCs/>
        </w:rPr>
      </w:pPr>
    </w:p>
    <w:p w14:paraId="640B5B35" w14:textId="22B6ECE7" w:rsidR="0075244E" w:rsidRDefault="0075244E" w:rsidP="00C40598">
      <w:pPr>
        <w:rPr>
          <w:b/>
          <w:bCs/>
        </w:rPr>
      </w:pPr>
    </w:p>
    <w:p w14:paraId="64B0A51D" w14:textId="6EBA89D9" w:rsidR="0075244E" w:rsidRDefault="00CA5E49" w:rsidP="00C40598">
      <w:pPr>
        <w:rPr>
          <w:b/>
          <w:bCs/>
        </w:rPr>
      </w:pPr>
      <w:r>
        <w:rPr>
          <w:b/>
          <w:bCs/>
        </w:rPr>
        <w:br w:type="page"/>
      </w:r>
      <w:r w:rsidR="00E962FC">
        <w:rPr>
          <w:b/>
          <w:bCs/>
        </w:rPr>
        <w:lastRenderedPageBreak/>
        <w:t xml:space="preserve">Collection: </w:t>
      </w:r>
      <w:r w:rsidR="00856351">
        <w:rPr>
          <w:b/>
          <w:bCs/>
        </w:rPr>
        <w:t>UserAnswer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44E" w14:paraId="28DC0254" w14:textId="77777777" w:rsidTr="0075244E">
        <w:tc>
          <w:tcPr>
            <w:tcW w:w="3116" w:type="dxa"/>
          </w:tcPr>
          <w:p w14:paraId="6AC2338D" w14:textId="2163C3CF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7409E3C" w14:textId="0B5B9479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450340DC" w14:textId="535BA93E" w:rsidR="0075244E" w:rsidRDefault="0075244E" w:rsidP="0075244E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A41934" w14:paraId="534F9030" w14:textId="77777777" w:rsidTr="0075244E">
        <w:tc>
          <w:tcPr>
            <w:tcW w:w="3116" w:type="dxa"/>
          </w:tcPr>
          <w:p w14:paraId="1E307407" w14:textId="17F89DC8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username</w:t>
            </w:r>
          </w:p>
        </w:tc>
        <w:tc>
          <w:tcPr>
            <w:tcW w:w="3117" w:type="dxa"/>
          </w:tcPr>
          <w:p w14:paraId="43DFFDCB" w14:textId="37C9AD7D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3183901" w14:textId="4F117837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A41934" w14:paraId="5484DB90" w14:textId="77777777" w:rsidTr="0075244E">
        <w:tc>
          <w:tcPr>
            <w:tcW w:w="3116" w:type="dxa"/>
          </w:tcPr>
          <w:p w14:paraId="4CC9BE40" w14:textId="39F3589A" w:rsidR="00A41934" w:rsidRPr="00AA1F1E" w:rsidRDefault="008006A3" w:rsidP="00A41934">
            <w:pPr>
              <w:rPr>
                <w:b/>
                <w:bCs/>
                <w:highlight w:val="darkGray"/>
              </w:rPr>
            </w:pPr>
            <w:r w:rsidRPr="008006A3">
              <w:t>quiz</w:t>
            </w:r>
            <w:r>
              <w:t>Number</w:t>
            </w:r>
            <w:r w:rsidR="00B25943">
              <w:t xml:space="preserve"> </w:t>
            </w:r>
          </w:p>
        </w:tc>
        <w:tc>
          <w:tcPr>
            <w:tcW w:w="3117" w:type="dxa"/>
          </w:tcPr>
          <w:p w14:paraId="729489E5" w14:textId="7CBA7C6B" w:rsidR="00A41934" w:rsidRPr="008006A3" w:rsidRDefault="00742366" w:rsidP="00A41934">
            <w:r>
              <w:t>Number</w:t>
            </w:r>
          </w:p>
        </w:tc>
        <w:tc>
          <w:tcPr>
            <w:tcW w:w="3117" w:type="dxa"/>
          </w:tcPr>
          <w:p w14:paraId="477AFE91" w14:textId="1BE75B85" w:rsidR="00A41934" w:rsidRPr="008006A3" w:rsidRDefault="008006A3" w:rsidP="00A41934">
            <w:r>
              <w:t>Quiz number</w:t>
            </w:r>
          </w:p>
        </w:tc>
      </w:tr>
      <w:tr w:rsidR="00A41934" w:rsidRPr="00AA1F1E" w14:paraId="23E082D7" w14:textId="77777777" w:rsidTr="0075244E">
        <w:tc>
          <w:tcPr>
            <w:tcW w:w="3116" w:type="dxa"/>
          </w:tcPr>
          <w:p w14:paraId="5EDFB648" w14:textId="765F8A9D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questionID</w:t>
            </w:r>
          </w:p>
        </w:tc>
        <w:tc>
          <w:tcPr>
            <w:tcW w:w="3117" w:type="dxa"/>
          </w:tcPr>
          <w:p w14:paraId="4760C0CC" w14:textId="62BB794D" w:rsidR="00A41934" w:rsidRPr="00AA1F1E" w:rsidRDefault="00742366" w:rsidP="00A41934">
            <w:pPr>
              <w:rPr>
                <w:b/>
                <w:bCs/>
                <w:highlight w:val="darkGray"/>
              </w:rPr>
            </w:pPr>
            <w:r>
              <w:t>Number</w:t>
            </w:r>
          </w:p>
        </w:tc>
        <w:tc>
          <w:tcPr>
            <w:tcW w:w="3117" w:type="dxa"/>
          </w:tcPr>
          <w:p w14:paraId="65D12760" w14:textId="77777777" w:rsidR="00A41934" w:rsidRPr="00AA1F1E" w:rsidRDefault="00A41934" w:rsidP="00A41934">
            <w:pPr>
              <w:rPr>
                <w:b/>
                <w:bCs/>
                <w:highlight w:val="darkGray"/>
              </w:rPr>
            </w:pPr>
            <w:r>
              <w:t>The user who answered the question</w:t>
            </w:r>
          </w:p>
        </w:tc>
      </w:tr>
      <w:tr w:rsidR="00A41934" w:rsidRPr="00AA1F1E" w14:paraId="423E4206" w14:textId="77777777" w:rsidTr="0075244E">
        <w:tc>
          <w:tcPr>
            <w:tcW w:w="3116" w:type="dxa"/>
          </w:tcPr>
          <w:p w14:paraId="403CD85A" w14:textId="5497CBE7" w:rsidR="00A41934" w:rsidRDefault="00A41934" w:rsidP="00A41934">
            <w:r>
              <w:t>userAnswerID</w:t>
            </w:r>
          </w:p>
        </w:tc>
        <w:tc>
          <w:tcPr>
            <w:tcW w:w="3117" w:type="dxa"/>
          </w:tcPr>
          <w:p w14:paraId="7944C4A4" w14:textId="49E16B76" w:rsidR="00A41934" w:rsidRDefault="00742366" w:rsidP="00A41934">
            <w:r>
              <w:t>Number</w:t>
            </w:r>
          </w:p>
        </w:tc>
        <w:tc>
          <w:tcPr>
            <w:tcW w:w="3117" w:type="dxa"/>
          </w:tcPr>
          <w:p w14:paraId="5E38C083" w14:textId="2795772E" w:rsidR="00A41934" w:rsidRDefault="00A41934" w:rsidP="00A41934">
            <w:r>
              <w:t>Answer ID given by the user</w:t>
            </w:r>
          </w:p>
        </w:tc>
      </w:tr>
      <w:tr w:rsidR="00B25943" w:rsidRPr="00AA1F1E" w14:paraId="78BAED88" w14:textId="77777777" w:rsidTr="0075244E">
        <w:tc>
          <w:tcPr>
            <w:tcW w:w="3116" w:type="dxa"/>
          </w:tcPr>
          <w:p w14:paraId="48A04CA3" w14:textId="56860C6B" w:rsidR="00B25943" w:rsidRDefault="00B25943" w:rsidP="00A41934">
            <w:r>
              <w:t>flagged</w:t>
            </w:r>
          </w:p>
        </w:tc>
        <w:tc>
          <w:tcPr>
            <w:tcW w:w="3117" w:type="dxa"/>
          </w:tcPr>
          <w:p w14:paraId="48A8DE7C" w14:textId="04A50B66" w:rsidR="00B25943" w:rsidRDefault="00800C8C" w:rsidP="00A41934">
            <w:r>
              <w:t>Boolean</w:t>
            </w:r>
          </w:p>
        </w:tc>
        <w:tc>
          <w:tcPr>
            <w:tcW w:w="3117" w:type="dxa"/>
          </w:tcPr>
          <w:p w14:paraId="116C09A6" w14:textId="5D6DBFD0" w:rsidR="00B25943" w:rsidRDefault="00800C8C" w:rsidP="00A41934">
            <w:r>
              <w:t>True or false</w:t>
            </w:r>
          </w:p>
        </w:tc>
      </w:tr>
      <w:tr w:rsidR="007B5CC2" w:rsidRPr="00AA1F1E" w14:paraId="069847EB" w14:textId="77777777" w:rsidTr="0075244E">
        <w:tc>
          <w:tcPr>
            <w:tcW w:w="3116" w:type="dxa"/>
          </w:tcPr>
          <w:p w14:paraId="7B1FC4AE" w14:textId="2BF2D001" w:rsidR="007B5CC2" w:rsidRDefault="007B5CC2" w:rsidP="00A41934">
            <w:r>
              <w:t>createdDate</w:t>
            </w:r>
          </w:p>
        </w:tc>
        <w:tc>
          <w:tcPr>
            <w:tcW w:w="3117" w:type="dxa"/>
          </w:tcPr>
          <w:p w14:paraId="0CC9531B" w14:textId="3C5DA8EA" w:rsidR="007B5CC2" w:rsidRDefault="007B5CC2" w:rsidP="00A41934">
            <w:r>
              <w:t>Date</w:t>
            </w:r>
          </w:p>
        </w:tc>
        <w:tc>
          <w:tcPr>
            <w:tcW w:w="3117" w:type="dxa"/>
          </w:tcPr>
          <w:p w14:paraId="2285EB15" w14:textId="77777777" w:rsidR="007B5CC2" w:rsidRDefault="007B5CC2" w:rsidP="00A41934"/>
        </w:tc>
      </w:tr>
    </w:tbl>
    <w:p w14:paraId="12AD5B83" w14:textId="0C080ED3" w:rsidR="0075244E" w:rsidRDefault="0075244E" w:rsidP="00C40598">
      <w:pPr>
        <w:rPr>
          <w:b/>
          <w:bCs/>
        </w:rPr>
      </w:pPr>
    </w:p>
    <w:p w14:paraId="2C2D6CC6" w14:textId="65B2C3A4" w:rsidR="00653738" w:rsidRDefault="00653738" w:rsidP="00C40598">
      <w:pPr>
        <w:rPr>
          <w:b/>
          <w:bCs/>
        </w:rPr>
      </w:pPr>
    </w:p>
    <w:p w14:paraId="4515B1AD" w14:textId="5F94731B" w:rsidR="005F032F" w:rsidRDefault="00E962FC" w:rsidP="00C40598">
      <w:pPr>
        <w:rPr>
          <w:b/>
          <w:bCs/>
        </w:rPr>
      </w:pPr>
      <w:r>
        <w:rPr>
          <w:b/>
          <w:bCs/>
        </w:rPr>
        <w:t xml:space="preserve">Collection: </w:t>
      </w:r>
      <w:r w:rsidR="00653738">
        <w:rPr>
          <w:b/>
          <w:bCs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32F" w14:paraId="09EDE0D9" w14:textId="77777777" w:rsidTr="00603647">
        <w:tc>
          <w:tcPr>
            <w:tcW w:w="3116" w:type="dxa"/>
          </w:tcPr>
          <w:p w14:paraId="3F9453F6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3865DA89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367D8F43" w14:textId="77777777" w:rsidR="005F032F" w:rsidRDefault="005F032F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5F032F" w14:paraId="10E103DB" w14:textId="77777777" w:rsidTr="00603647">
        <w:tc>
          <w:tcPr>
            <w:tcW w:w="3116" w:type="dxa"/>
          </w:tcPr>
          <w:p w14:paraId="05D7A0B4" w14:textId="77777777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r>
              <w:t>userName</w:t>
            </w:r>
          </w:p>
        </w:tc>
        <w:tc>
          <w:tcPr>
            <w:tcW w:w="3117" w:type="dxa"/>
          </w:tcPr>
          <w:p w14:paraId="3C3CD1E3" w14:textId="77777777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044CC9A9" w14:textId="7A2FDC48" w:rsidR="005F032F" w:rsidRPr="00AA1F1E" w:rsidRDefault="00B95926" w:rsidP="00603647">
            <w:pPr>
              <w:rPr>
                <w:b/>
                <w:bCs/>
                <w:highlight w:val="darkGray"/>
              </w:rPr>
            </w:pPr>
            <w:r>
              <w:t>User who has been assessed</w:t>
            </w:r>
          </w:p>
        </w:tc>
      </w:tr>
      <w:tr w:rsidR="005F032F" w:rsidRPr="00AA1F1E" w14:paraId="01FBB447" w14:textId="77777777" w:rsidTr="00603647">
        <w:tc>
          <w:tcPr>
            <w:tcW w:w="3116" w:type="dxa"/>
          </w:tcPr>
          <w:p w14:paraId="235DA986" w14:textId="3EA418C9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  <w:tc>
          <w:tcPr>
            <w:tcW w:w="3117" w:type="dxa"/>
          </w:tcPr>
          <w:p w14:paraId="5B3D3FA9" w14:textId="3857BCC6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  <w:tc>
          <w:tcPr>
            <w:tcW w:w="3117" w:type="dxa"/>
          </w:tcPr>
          <w:p w14:paraId="57C02942" w14:textId="64083BFE" w:rsidR="005F032F" w:rsidRPr="00AA1F1E" w:rsidRDefault="005F032F" w:rsidP="00603647">
            <w:pPr>
              <w:rPr>
                <w:b/>
                <w:bCs/>
                <w:highlight w:val="darkGray"/>
              </w:rPr>
            </w:pPr>
          </w:p>
        </w:tc>
      </w:tr>
      <w:tr w:rsidR="005F032F" w:rsidRPr="00AA1F1E" w14:paraId="63BCCF99" w14:textId="77777777" w:rsidTr="00603647">
        <w:tc>
          <w:tcPr>
            <w:tcW w:w="3116" w:type="dxa"/>
          </w:tcPr>
          <w:p w14:paraId="303FBF77" w14:textId="310F790A" w:rsidR="005F032F" w:rsidRDefault="005F032F" w:rsidP="00603647">
            <w:r>
              <w:t>u</w:t>
            </w:r>
            <w:r w:rsidR="00983ABF">
              <w:t>serScore</w:t>
            </w:r>
          </w:p>
        </w:tc>
        <w:tc>
          <w:tcPr>
            <w:tcW w:w="3117" w:type="dxa"/>
          </w:tcPr>
          <w:p w14:paraId="18A11080" w14:textId="30425859" w:rsidR="005F032F" w:rsidRDefault="00742366" w:rsidP="00603647">
            <w:r>
              <w:t>Number</w:t>
            </w:r>
          </w:p>
        </w:tc>
        <w:tc>
          <w:tcPr>
            <w:tcW w:w="3117" w:type="dxa"/>
          </w:tcPr>
          <w:p w14:paraId="7602C7ED" w14:textId="42736F35" w:rsidR="005F032F" w:rsidRDefault="00B95926" w:rsidP="00603647">
            <w:r>
              <w:t>User score</w:t>
            </w:r>
          </w:p>
        </w:tc>
      </w:tr>
      <w:tr w:rsidR="00474244" w:rsidRPr="00AA1F1E" w14:paraId="2BACC1D0" w14:textId="77777777" w:rsidTr="00603647">
        <w:tc>
          <w:tcPr>
            <w:tcW w:w="3116" w:type="dxa"/>
          </w:tcPr>
          <w:p w14:paraId="0964F79E" w14:textId="2A593B8F" w:rsidR="00474244" w:rsidRDefault="00474244" w:rsidP="00474244">
            <w:r w:rsidRPr="008006A3">
              <w:t>quiz</w:t>
            </w:r>
            <w:r>
              <w:t xml:space="preserve">Number </w:t>
            </w:r>
          </w:p>
        </w:tc>
        <w:tc>
          <w:tcPr>
            <w:tcW w:w="3117" w:type="dxa"/>
          </w:tcPr>
          <w:p w14:paraId="017C14FC" w14:textId="3C4EAE19" w:rsidR="00474244" w:rsidRDefault="00474244" w:rsidP="00474244">
            <w:r>
              <w:t>Number</w:t>
            </w:r>
          </w:p>
        </w:tc>
        <w:tc>
          <w:tcPr>
            <w:tcW w:w="3117" w:type="dxa"/>
          </w:tcPr>
          <w:p w14:paraId="103DBDF3" w14:textId="3179C40F" w:rsidR="00474244" w:rsidRDefault="00474244" w:rsidP="00474244">
            <w:r>
              <w:t>Quiz number</w:t>
            </w:r>
          </w:p>
        </w:tc>
      </w:tr>
      <w:tr w:rsidR="00474244" w:rsidRPr="00AA1F1E" w14:paraId="3C228B7E" w14:textId="77777777" w:rsidTr="00603647">
        <w:tc>
          <w:tcPr>
            <w:tcW w:w="3116" w:type="dxa"/>
          </w:tcPr>
          <w:p w14:paraId="67B61ADE" w14:textId="2E36B82D" w:rsidR="00474244" w:rsidRPr="008006A3" w:rsidRDefault="00474244" w:rsidP="00474244">
            <w:r>
              <w:t>createdDate</w:t>
            </w:r>
          </w:p>
        </w:tc>
        <w:tc>
          <w:tcPr>
            <w:tcW w:w="3117" w:type="dxa"/>
          </w:tcPr>
          <w:p w14:paraId="50319655" w14:textId="5D30E84E" w:rsidR="00474244" w:rsidRDefault="00474244" w:rsidP="00474244">
            <w:r>
              <w:t>Date</w:t>
            </w:r>
          </w:p>
        </w:tc>
        <w:tc>
          <w:tcPr>
            <w:tcW w:w="3117" w:type="dxa"/>
          </w:tcPr>
          <w:p w14:paraId="196112FF" w14:textId="77777777" w:rsidR="00474244" w:rsidRDefault="00474244" w:rsidP="00474244"/>
        </w:tc>
      </w:tr>
      <w:tr w:rsidR="00474244" w:rsidRPr="00AA1F1E" w14:paraId="1CA8BEF7" w14:textId="77777777" w:rsidTr="00603647">
        <w:tc>
          <w:tcPr>
            <w:tcW w:w="3116" w:type="dxa"/>
          </w:tcPr>
          <w:p w14:paraId="7353407F" w14:textId="77777777" w:rsidR="00474244" w:rsidRPr="008006A3" w:rsidRDefault="00474244" w:rsidP="00474244"/>
        </w:tc>
        <w:tc>
          <w:tcPr>
            <w:tcW w:w="3117" w:type="dxa"/>
          </w:tcPr>
          <w:p w14:paraId="5BDE4AAA" w14:textId="77777777" w:rsidR="00474244" w:rsidRDefault="00474244" w:rsidP="00474244"/>
        </w:tc>
        <w:tc>
          <w:tcPr>
            <w:tcW w:w="3117" w:type="dxa"/>
          </w:tcPr>
          <w:p w14:paraId="79E33658" w14:textId="77777777" w:rsidR="00474244" w:rsidRDefault="00474244" w:rsidP="00474244"/>
        </w:tc>
      </w:tr>
    </w:tbl>
    <w:p w14:paraId="0A281AAF" w14:textId="4ACDEB33" w:rsidR="005F032F" w:rsidRDefault="005F032F" w:rsidP="00C40598">
      <w:pPr>
        <w:rPr>
          <w:b/>
          <w:bCs/>
        </w:rPr>
      </w:pPr>
    </w:p>
    <w:p w14:paraId="58C4DABE" w14:textId="1EBCD389" w:rsidR="00CA5E49" w:rsidRDefault="00E962FC" w:rsidP="00C40598">
      <w:pPr>
        <w:rPr>
          <w:b/>
          <w:bCs/>
        </w:rPr>
      </w:pPr>
      <w:r>
        <w:rPr>
          <w:b/>
          <w:bCs/>
        </w:rPr>
        <w:t>Collection: 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E49" w14:paraId="798FD8B2" w14:textId="77777777" w:rsidTr="00603647">
        <w:tc>
          <w:tcPr>
            <w:tcW w:w="3116" w:type="dxa"/>
          </w:tcPr>
          <w:p w14:paraId="494E8CAB" w14:textId="77777777" w:rsidR="00CA5E49" w:rsidRDefault="00CA5E49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Attribute</w:t>
            </w:r>
          </w:p>
        </w:tc>
        <w:tc>
          <w:tcPr>
            <w:tcW w:w="3117" w:type="dxa"/>
          </w:tcPr>
          <w:p w14:paraId="65775FC6" w14:textId="77777777" w:rsidR="00CA5E49" w:rsidRDefault="00CA5E49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Data Type</w:t>
            </w:r>
          </w:p>
        </w:tc>
        <w:tc>
          <w:tcPr>
            <w:tcW w:w="3117" w:type="dxa"/>
          </w:tcPr>
          <w:p w14:paraId="2FA21F19" w14:textId="77777777" w:rsidR="00CA5E49" w:rsidRDefault="00CA5E49" w:rsidP="00603647">
            <w:pPr>
              <w:rPr>
                <w:b/>
                <w:bCs/>
              </w:rPr>
            </w:pPr>
            <w:r w:rsidRPr="00AA1F1E">
              <w:rPr>
                <w:b/>
                <w:bCs/>
                <w:highlight w:val="darkGray"/>
              </w:rPr>
              <w:t>Description</w:t>
            </w:r>
          </w:p>
        </w:tc>
      </w:tr>
      <w:tr w:rsidR="00CA5E49" w14:paraId="25050B65" w14:textId="77777777" w:rsidTr="00603647">
        <w:tc>
          <w:tcPr>
            <w:tcW w:w="3116" w:type="dxa"/>
          </w:tcPr>
          <w:p w14:paraId="1E7923F8" w14:textId="54B44A0B" w:rsidR="00CA5E49" w:rsidRPr="00AA1F1E" w:rsidRDefault="00CA5E49" w:rsidP="00603647">
            <w:pPr>
              <w:rPr>
                <w:b/>
                <w:bCs/>
                <w:highlight w:val="darkGray"/>
              </w:rPr>
            </w:pPr>
            <w:r>
              <w:t>employeeName</w:t>
            </w:r>
          </w:p>
        </w:tc>
        <w:tc>
          <w:tcPr>
            <w:tcW w:w="3117" w:type="dxa"/>
          </w:tcPr>
          <w:p w14:paraId="2865ABF3" w14:textId="77777777" w:rsidR="00CA5E49" w:rsidRPr="00AA1F1E" w:rsidRDefault="00CA5E49" w:rsidP="00603647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5F824E5C" w14:textId="251A7C4C" w:rsidR="00CA5E49" w:rsidRPr="00642A11" w:rsidRDefault="00642A11" w:rsidP="00603647">
            <w:r w:rsidRPr="00642A11">
              <w:t>Employee Name</w:t>
            </w:r>
          </w:p>
        </w:tc>
      </w:tr>
      <w:tr w:rsidR="00CA5E49" w:rsidRPr="00AA1F1E" w14:paraId="2F995AB2" w14:textId="77777777" w:rsidTr="00603647">
        <w:tc>
          <w:tcPr>
            <w:tcW w:w="3116" w:type="dxa"/>
          </w:tcPr>
          <w:p w14:paraId="4D92F1B7" w14:textId="1234139F" w:rsidR="00CA5E49" w:rsidRPr="00AA1F1E" w:rsidRDefault="00CA5E49" w:rsidP="00603647">
            <w:pPr>
              <w:rPr>
                <w:b/>
                <w:bCs/>
                <w:highlight w:val="darkGray"/>
              </w:rPr>
            </w:pPr>
            <w:r>
              <w:t>empID</w:t>
            </w:r>
          </w:p>
        </w:tc>
        <w:tc>
          <w:tcPr>
            <w:tcW w:w="3117" w:type="dxa"/>
          </w:tcPr>
          <w:p w14:paraId="194FD306" w14:textId="77777777" w:rsidR="00CA5E49" w:rsidRPr="00AA1F1E" w:rsidRDefault="00CA5E49" w:rsidP="00603647">
            <w:pPr>
              <w:rPr>
                <w:b/>
                <w:bCs/>
                <w:highlight w:val="darkGray"/>
              </w:rPr>
            </w:pPr>
            <w:r>
              <w:t>String</w:t>
            </w:r>
          </w:p>
        </w:tc>
        <w:tc>
          <w:tcPr>
            <w:tcW w:w="3117" w:type="dxa"/>
          </w:tcPr>
          <w:p w14:paraId="265F42FB" w14:textId="4CD67880" w:rsidR="00CA5E49" w:rsidRPr="00642A11" w:rsidRDefault="00642A11" w:rsidP="00603647">
            <w:r w:rsidRPr="00642A11">
              <w:t>Employee ID</w:t>
            </w:r>
          </w:p>
        </w:tc>
      </w:tr>
      <w:tr w:rsidR="00CA5E49" w:rsidRPr="00AA1F1E" w14:paraId="35984AA3" w14:textId="77777777" w:rsidTr="00603647">
        <w:tc>
          <w:tcPr>
            <w:tcW w:w="3116" w:type="dxa"/>
          </w:tcPr>
          <w:p w14:paraId="29392B64" w14:textId="03FA6FC4" w:rsidR="00CA5E49" w:rsidRDefault="00CA5E49" w:rsidP="00603647">
            <w:r>
              <w:t>band</w:t>
            </w:r>
          </w:p>
        </w:tc>
        <w:tc>
          <w:tcPr>
            <w:tcW w:w="3117" w:type="dxa"/>
          </w:tcPr>
          <w:p w14:paraId="1142752C" w14:textId="77777777" w:rsidR="00CA5E49" w:rsidRDefault="00CA5E49" w:rsidP="00603647">
            <w:r>
              <w:t>String</w:t>
            </w:r>
          </w:p>
        </w:tc>
        <w:tc>
          <w:tcPr>
            <w:tcW w:w="3117" w:type="dxa"/>
          </w:tcPr>
          <w:p w14:paraId="3D95C44B" w14:textId="6591CBEE" w:rsidR="00CA5E49" w:rsidRDefault="00642A11" w:rsidP="00603647">
            <w:r>
              <w:t>Employee ban</w:t>
            </w:r>
            <w:r w:rsidR="00A9646F">
              <w:t>d</w:t>
            </w:r>
          </w:p>
        </w:tc>
      </w:tr>
      <w:tr w:rsidR="00CA5E49" w:rsidRPr="00AA1F1E" w14:paraId="7DDA6971" w14:textId="77777777" w:rsidTr="00603647">
        <w:tc>
          <w:tcPr>
            <w:tcW w:w="3116" w:type="dxa"/>
          </w:tcPr>
          <w:p w14:paraId="2E741D71" w14:textId="45E5EF3E" w:rsidR="00CA5E49" w:rsidRDefault="00CA5E49" w:rsidP="00603647">
            <w:r>
              <w:t>Role</w:t>
            </w:r>
          </w:p>
        </w:tc>
        <w:tc>
          <w:tcPr>
            <w:tcW w:w="3117" w:type="dxa"/>
          </w:tcPr>
          <w:p w14:paraId="379A43CE" w14:textId="0A50F216" w:rsidR="00CA5E49" w:rsidRDefault="00CA5E49" w:rsidP="00603647">
            <w:r>
              <w:t>String</w:t>
            </w:r>
          </w:p>
        </w:tc>
        <w:tc>
          <w:tcPr>
            <w:tcW w:w="3117" w:type="dxa"/>
          </w:tcPr>
          <w:p w14:paraId="342801D0" w14:textId="77777777" w:rsidR="00CA5E49" w:rsidRDefault="00CA5E49" w:rsidP="00603647"/>
        </w:tc>
      </w:tr>
      <w:tr w:rsidR="00CA5E49" w:rsidRPr="00AA1F1E" w14:paraId="31F13A64" w14:textId="77777777" w:rsidTr="00603647">
        <w:tc>
          <w:tcPr>
            <w:tcW w:w="3116" w:type="dxa"/>
          </w:tcPr>
          <w:p w14:paraId="04E6D6ED" w14:textId="1D68FBF2" w:rsidR="00CA5E49" w:rsidRDefault="00CA5E49" w:rsidP="00CA5E49">
            <w:r>
              <w:t>JRSS</w:t>
            </w:r>
          </w:p>
        </w:tc>
        <w:tc>
          <w:tcPr>
            <w:tcW w:w="3117" w:type="dxa"/>
          </w:tcPr>
          <w:p w14:paraId="26CFF99F" w14:textId="231B20F0" w:rsidR="00CA5E49" w:rsidRDefault="00CA5E49" w:rsidP="00603647">
            <w:r>
              <w:t>String</w:t>
            </w:r>
          </w:p>
        </w:tc>
        <w:tc>
          <w:tcPr>
            <w:tcW w:w="3117" w:type="dxa"/>
          </w:tcPr>
          <w:p w14:paraId="13A81318" w14:textId="77777777" w:rsidR="00CA5E49" w:rsidRDefault="00CA5E49" w:rsidP="00603647"/>
        </w:tc>
      </w:tr>
      <w:tr w:rsidR="0074543D" w:rsidRPr="00AA1F1E" w14:paraId="2FDF368F" w14:textId="77777777" w:rsidTr="00603647">
        <w:tc>
          <w:tcPr>
            <w:tcW w:w="3116" w:type="dxa"/>
          </w:tcPr>
          <w:p w14:paraId="76CCBEB9" w14:textId="7C63322C" w:rsidR="0074543D" w:rsidRDefault="0074543D" w:rsidP="00CA5E49">
            <w:r>
              <w:t>username</w:t>
            </w:r>
          </w:p>
        </w:tc>
        <w:tc>
          <w:tcPr>
            <w:tcW w:w="3117" w:type="dxa"/>
          </w:tcPr>
          <w:p w14:paraId="27BDB79E" w14:textId="11D3D0D7" w:rsidR="0074543D" w:rsidRDefault="0074543D" w:rsidP="00603647">
            <w:r>
              <w:t>String</w:t>
            </w:r>
          </w:p>
        </w:tc>
        <w:tc>
          <w:tcPr>
            <w:tcW w:w="3117" w:type="dxa"/>
          </w:tcPr>
          <w:p w14:paraId="3439FE58" w14:textId="77777777" w:rsidR="0074543D" w:rsidRDefault="0074543D" w:rsidP="00603647"/>
        </w:tc>
      </w:tr>
      <w:tr w:rsidR="00B652DE" w:rsidRPr="00AA1F1E" w14:paraId="65A6B42E" w14:textId="77777777" w:rsidTr="00603647">
        <w:tc>
          <w:tcPr>
            <w:tcW w:w="3116" w:type="dxa"/>
          </w:tcPr>
          <w:p w14:paraId="1A2FCBAD" w14:textId="4D74984D" w:rsidR="00B652DE" w:rsidRDefault="00B652DE" w:rsidP="00B652DE">
            <w:r>
              <w:t>CreatedBy</w:t>
            </w:r>
          </w:p>
        </w:tc>
        <w:tc>
          <w:tcPr>
            <w:tcW w:w="3117" w:type="dxa"/>
          </w:tcPr>
          <w:p w14:paraId="36A56099" w14:textId="0D03AF85" w:rsidR="00B652DE" w:rsidRDefault="00B652DE" w:rsidP="00B652DE">
            <w:r>
              <w:t>String</w:t>
            </w:r>
          </w:p>
        </w:tc>
        <w:tc>
          <w:tcPr>
            <w:tcW w:w="3117" w:type="dxa"/>
          </w:tcPr>
          <w:p w14:paraId="0177A2A1" w14:textId="77777777" w:rsidR="00B652DE" w:rsidRDefault="00B652DE" w:rsidP="00B652DE"/>
        </w:tc>
      </w:tr>
      <w:tr w:rsidR="00B652DE" w:rsidRPr="00AA1F1E" w14:paraId="45FEB8F8" w14:textId="77777777" w:rsidTr="00603647">
        <w:tc>
          <w:tcPr>
            <w:tcW w:w="3116" w:type="dxa"/>
          </w:tcPr>
          <w:p w14:paraId="1E01D340" w14:textId="61714A38" w:rsidR="00B652DE" w:rsidRDefault="00B652DE" w:rsidP="00B652DE">
            <w:r>
              <w:t>CreatedDate</w:t>
            </w:r>
          </w:p>
        </w:tc>
        <w:tc>
          <w:tcPr>
            <w:tcW w:w="3117" w:type="dxa"/>
          </w:tcPr>
          <w:p w14:paraId="471206EE" w14:textId="52393C6E" w:rsidR="00B652DE" w:rsidRDefault="00B652DE" w:rsidP="00B652DE">
            <w:r>
              <w:t>Date</w:t>
            </w:r>
          </w:p>
        </w:tc>
        <w:tc>
          <w:tcPr>
            <w:tcW w:w="3117" w:type="dxa"/>
          </w:tcPr>
          <w:p w14:paraId="19A0B9A5" w14:textId="77777777" w:rsidR="00B652DE" w:rsidRDefault="00B652DE" w:rsidP="00B652DE"/>
        </w:tc>
      </w:tr>
      <w:tr w:rsidR="00B652DE" w:rsidRPr="00AA1F1E" w14:paraId="45E0D70A" w14:textId="77777777" w:rsidTr="00603647">
        <w:tc>
          <w:tcPr>
            <w:tcW w:w="3116" w:type="dxa"/>
          </w:tcPr>
          <w:p w14:paraId="0E8D2F20" w14:textId="78D02BFD" w:rsidR="00B652DE" w:rsidRDefault="00B652DE" w:rsidP="00B652DE">
            <w:r>
              <w:t>UpdatedBy</w:t>
            </w:r>
          </w:p>
        </w:tc>
        <w:tc>
          <w:tcPr>
            <w:tcW w:w="3117" w:type="dxa"/>
          </w:tcPr>
          <w:p w14:paraId="595590E7" w14:textId="6534758E" w:rsidR="00B652DE" w:rsidRDefault="00B652DE" w:rsidP="00B652DE">
            <w:r>
              <w:t>String</w:t>
            </w:r>
          </w:p>
        </w:tc>
        <w:tc>
          <w:tcPr>
            <w:tcW w:w="3117" w:type="dxa"/>
          </w:tcPr>
          <w:p w14:paraId="42A4C330" w14:textId="77777777" w:rsidR="00B652DE" w:rsidRDefault="00B652DE" w:rsidP="00B652DE"/>
        </w:tc>
      </w:tr>
      <w:tr w:rsidR="00B652DE" w:rsidRPr="00AA1F1E" w14:paraId="028753C5" w14:textId="77777777" w:rsidTr="00603647">
        <w:tc>
          <w:tcPr>
            <w:tcW w:w="3116" w:type="dxa"/>
          </w:tcPr>
          <w:p w14:paraId="5A196A50" w14:textId="288EB11D" w:rsidR="00B652DE" w:rsidRDefault="00B652DE" w:rsidP="00B652DE">
            <w:r>
              <w:t>UpdatedDate</w:t>
            </w:r>
          </w:p>
        </w:tc>
        <w:tc>
          <w:tcPr>
            <w:tcW w:w="3117" w:type="dxa"/>
          </w:tcPr>
          <w:p w14:paraId="1C1060C6" w14:textId="052D67ED" w:rsidR="00B652DE" w:rsidRDefault="00B652DE" w:rsidP="00B652DE">
            <w:r>
              <w:t>Date</w:t>
            </w:r>
          </w:p>
        </w:tc>
        <w:tc>
          <w:tcPr>
            <w:tcW w:w="3117" w:type="dxa"/>
          </w:tcPr>
          <w:p w14:paraId="3B5D3A03" w14:textId="77777777" w:rsidR="00B652DE" w:rsidRDefault="00B652DE" w:rsidP="00B652DE"/>
        </w:tc>
      </w:tr>
    </w:tbl>
    <w:p w14:paraId="640DDFEA" w14:textId="4E49E64E" w:rsidR="00CA5E49" w:rsidRDefault="00CA5E49" w:rsidP="00C40598">
      <w:pPr>
        <w:rPr>
          <w:b/>
          <w:bCs/>
        </w:rPr>
      </w:pPr>
    </w:p>
    <w:p w14:paraId="04152D75" w14:textId="3B7DA34B" w:rsidR="00365C8A" w:rsidRDefault="00365C8A" w:rsidP="00C40598">
      <w:pPr>
        <w:rPr>
          <w:b/>
          <w:bCs/>
        </w:rPr>
      </w:pPr>
    </w:p>
    <w:p w14:paraId="5DEE3A27" w14:textId="1739D611" w:rsidR="00365C8A" w:rsidRDefault="00365C8A" w:rsidP="00C40598">
      <w:pPr>
        <w:rPr>
          <w:b/>
          <w:bCs/>
        </w:rPr>
      </w:pPr>
    </w:p>
    <w:p w14:paraId="2D68DF4F" w14:textId="2B4BB1AB" w:rsidR="00365C8A" w:rsidRDefault="00365C8A" w:rsidP="00C40598">
      <w:pPr>
        <w:rPr>
          <w:b/>
          <w:bCs/>
        </w:rPr>
      </w:pPr>
    </w:p>
    <w:p w14:paraId="11EBAA0A" w14:textId="18E70EF6" w:rsidR="00365C8A" w:rsidRDefault="00365C8A" w:rsidP="00C40598">
      <w:pPr>
        <w:rPr>
          <w:b/>
          <w:bCs/>
        </w:rPr>
      </w:pPr>
    </w:p>
    <w:p w14:paraId="7335B839" w14:textId="77777777" w:rsidR="00365C8A" w:rsidRPr="00C40598" w:rsidRDefault="00365C8A" w:rsidP="00C40598">
      <w:pPr>
        <w:rPr>
          <w:b/>
          <w:bCs/>
        </w:rPr>
      </w:pPr>
    </w:p>
    <w:sectPr w:rsidR="00365C8A" w:rsidRPr="00C4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jesh Kulkarni">
    <w15:presenceInfo w15:providerId="AD" w15:userId="S::rkulkar5@in.ibm.com::a6480eb2-3f30-46f4-af2b-9e229faf86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A"/>
    <w:rsid w:val="00043880"/>
    <w:rsid w:val="000A6B4C"/>
    <w:rsid w:val="000E33BA"/>
    <w:rsid w:val="00107002"/>
    <w:rsid w:val="00172A64"/>
    <w:rsid w:val="001F2DDE"/>
    <w:rsid w:val="00204E41"/>
    <w:rsid w:val="00227868"/>
    <w:rsid w:val="0026673B"/>
    <w:rsid w:val="002B669D"/>
    <w:rsid w:val="003353CC"/>
    <w:rsid w:val="00365C8A"/>
    <w:rsid w:val="00367A67"/>
    <w:rsid w:val="003B025D"/>
    <w:rsid w:val="003B2CDB"/>
    <w:rsid w:val="003F1C6E"/>
    <w:rsid w:val="00474244"/>
    <w:rsid w:val="00480D0C"/>
    <w:rsid w:val="004C5B4B"/>
    <w:rsid w:val="00506B01"/>
    <w:rsid w:val="00513A5D"/>
    <w:rsid w:val="00553498"/>
    <w:rsid w:val="0059296F"/>
    <w:rsid w:val="005B0E25"/>
    <w:rsid w:val="005E2417"/>
    <w:rsid w:val="005F032F"/>
    <w:rsid w:val="00603647"/>
    <w:rsid w:val="0060670F"/>
    <w:rsid w:val="00607968"/>
    <w:rsid w:val="00642A11"/>
    <w:rsid w:val="00653738"/>
    <w:rsid w:val="006A01E0"/>
    <w:rsid w:val="006E7736"/>
    <w:rsid w:val="00727F9A"/>
    <w:rsid w:val="0073767F"/>
    <w:rsid w:val="00740AE5"/>
    <w:rsid w:val="00742366"/>
    <w:rsid w:val="0074543D"/>
    <w:rsid w:val="0075244E"/>
    <w:rsid w:val="00771667"/>
    <w:rsid w:val="00784AD4"/>
    <w:rsid w:val="007A221A"/>
    <w:rsid w:val="007B5CC2"/>
    <w:rsid w:val="007C2BBB"/>
    <w:rsid w:val="008006A3"/>
    <w:rsid w:val="00800C8C"/>
    <w:rsid w:val="00817AC9"/>
    <w:rsid w:val="0083213D"/>
    <w:rsid w:val="00856351"/>
    <w:rsid w:val="00881D76"/>
    <w:rsid w:val="008B29EB"/>
    <w:rsid w:val="008C2A9D"/>
    <w:rsid w:val="00983ABF"/>
    <w:rsid w:val="00A41934"/>
    <w:rsid w:val="00A83045"/>
    <w:rsid w:val="00A9646F"/>
    <w:rsid w:val="00AA1F1E"/>
    <w:rsid w:val="00B01CFF"/>
    <w:rsid w:val="00B12954"/>
    <w:rsid w:val="00B25943"/>
    <w:rsid w:val="00B61365"/>
    <w:rsid w:val="00B652DE"/>
    <w:rsid w:val="00B84834"/>
    <w:rsid w:val="00B94E08"/>
    <w:rsid w:val="00B95926"/>
    <w:rsid w:val="00BA12D1"/>
    <w:rsid w:val="00BB44CA"/>
    <w:rsid w:val="00BC0CD2"/>
    <w:rsid w:val="00BE699F"/>
    <w:rsid w:val="00BF374D"/>
    <w:rsid w:val="00C2197E"/>
    <w:rsid w:val="00C25CEF"/>
    <w:rsid w:val="00C3161B"/>
    <w:rsid w:val="00C36841"/>
    <w:rsid w:val="00C40598"/>
    <w:rsid w:val="00C967A8"/>
    <w:rsid w:val="00CA5E49"/>
    <w:rsid w:val="00CC757E"/>
    <w:rsid w:val="00E23A68"/>
    <w:rsid w:val="00E95AA7"/>
    <w:rsid w:val="00E962FC"/>
    <w:rsid w:val="00EF3D41"/>
    <w:rsid w:val="00F47A79"/>
    <w:rsid w:val="00F66DDC"/>
    <w:rsid w:val="00FD4215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7EC1"/>
  <w15:chartTrackingRefBased/>
  <w15:docId w15:val="{002639D7-DD93-4ECA-BA3B-AEFD508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24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4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4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4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C29C17E9AEA4CB48B504ECDD326F6" ma:contentTypeVersion="0" ma:contentTypeDescription="Create a new document." ma:contentTypeScope="" ma:versionID="c81fb6f7921150ec32f2f87307d5c6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fdc42041c933947588d3e7daa598f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6D5DD6-E0C2-48F6-9778-0404B3B002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5CE7C8-5D60-438D-840F-C0802D14CB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1498C-2438-4033-A218-7BB10A70FE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7389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Kulkarni</dc:creator>
  <cp:keywords/>
  <dc:description/>
  <cp:lastModifiedBy>Rajesh Kulkarni</cp:lastModifiedBy>
  <cp:revision>78</cp:revision>
  <dcterms:created xsi:type="dcterms:W3CDTF">2020-03-09T09:07:00Z</dcterms:created>
  <dcterms:modified xsi:type="dcterms:W3CDTF">2020-04-24T07:25:00Z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0x010100F94C29C17E9AEA4CB48B504ECDD326F6</vt:lpwstr>
  </property>
</Properties>
</file>